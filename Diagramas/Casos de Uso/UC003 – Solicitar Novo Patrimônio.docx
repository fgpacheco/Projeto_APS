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957DB" w:rsidRDefault="008957DB" w:rsidP="008957DB">
      <w:pPr>
        <w:rPr>
          <w:lang w:val="en-GB"/>
        </w:rPr>
      </w:pPr>
    </w:p>
    <w:p w:rsidR="008957DB" w:rsidRDefault="008957DB" w:rsidP="008957DB">
      <w:pPr>
        <w:rPr>
          <w:lang w:val="en-GB"/>
        </w:rPr>
      </w:pPr>
    </w:p>
    <w:p w:rsidR="008957DB" w:rsidRDefault="008957DB" w:rsidP="008957DB">
      <w:pPr>
        <w:rPr>
          <w:lang w:val="en-GB"/>
        </w:rPr>
      </w:pPr>
    </w:p>
    <w:p w:rsidR="008957DB" w:rsidRPr="003265B5" w:rsidRDefault="008957DB" w:rsidP="008957DB"/>
    <w:tbl>
      <w:tblPr>
        <w:tblpPr w:leftFromText="142" w:rightFromText="142" w:vertAnchor="page" w:horzAnchor="margin" w:tblpY="3166"/>
        <w:tblW w:w="8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036"/>
      </w:tblGrid>
      <w:tr w:rsidR="008957DB" w:rsidRPr="003265B5" w:rsidTr="00E325B8">
        <w:trPr>
          <w:trHeight w:val="2663"/>
        </w:trPr>
        <w:tc>
          <w:tcPr>
            <w:tcW w:w="8036" w:type="dxa"/>
          </w:tcPr>
          <w:p w:rsidR="009278C6" w:rsidRDefault="009278C6" w:rsidP="00E325B8">
            <w:pPr>
              <w:pStyle w:val="PORTTITPORTADA"/>
            </w:pPr>
          </w:p>
          <w:p w:rsidR="005B5A17" w:rsidRPr="003265B5" w:rsidRDefault="005B5A17" w:rsidP="00E325B8">
            <w:pPr>
              <w:pStyle w:val="PORTTITPORTADA"/>
              <w:rPr>
                <w:lang w:val="pt-BR"/>
              </w:rPr>
            </w:pPr>
            <w:r w:rsidRPr="005B5A17">
              <w:t>U</w:t>
            </w:r>
            <w:r w:rsidR="007406B4">
              <w:t>C00</w:t>
            </w:r>
            <w:r w:rsidR="00B46343">
              <w:t>3</w:t>
            </w:r>
            <w:r w:rsidR="007406B4">
              <w:t xml:space="preserve"> – </w:t>
            </w:r>
            <w:r w:rsidR="00B46343">
              <w:t>SOLICITAR NOVO</w:t>
            </w:r>
            <w:r w:rsidR="007406B4">
              <w:t xml:space="preserve"> </w:t>
            </w:r>
            <w:r w:rsidR="00B46343">
              <w:t>PatrimÔ</w:t>
            </w:r>
            <w:r w:rsidRPr="005B5A17">
              <w:t>nio</w:t>
            </w:r>
          </w:p>
        </w:tc>
      </w:tr>
      <w:tr w:rsidR="008957DB" w:rsidRPr="003265B5" w:rsidTr="00E325B8">
        <w:trPr>
          <w:trHeight w:val="1237"/>
        </w:trPr>
        <w:tc>
          <w:tcPr>
            <w:tcW w:w="8036" w:type="dxa"/>
          </w:tcPr>
          <w:p w:rsidR="008957DB" w:rsidRPr="003265B5" w:rsidRDefault="008957DB" w:rsidP="008957DB">
            <w:pPr>
              <w:pStyle w:val="PORTSubtituloportada"/>
              <w:rPr>
                <w:lang w:val="pt-BR"/>
              </w:rPr>
            </w:pPr>
            <w:r>
              <w:rPr>
                <w:lang w:val="pt-BR"/>
              </w:rPr>
              <w:t>Especificação de Caso de Uso</w:t>
            </w:r>
          </w:p>
        </w:tc>
      </w:tr>
      <w:tr w:rsidR="009278C6" w:rsidRPr="003265B5" w:rsidTr="00E325B8">
        <w:trPr>
          <w:trHeight w:val="358"/>
        </w:trPr>
        <w:tc>
          <w:tcPr>
            <w:tcW w:w="8036" w:type="dxa"/>
          </w:tcPr>
          <w:p w:rsidR="009278C6" w:rsidRPr="003265B5" w:rsidRDefault="009278C6" w:rsidP="009278C6">
            <w:pPr>
              <w:pStyle w:val="PORTtexsecundario"/>
              <w:rPr>
                <w:lang w:val="pt-BR"/>
              </w:rPr>
            </w:pPr>
            <w:proofErr w:type="spellStart"/>
            <w:r>
              <w:rPr>
                <w:lang w:val="pt-BR"/>
              </w:rPr>
              <w:t>SisPAT</w:t>
            </w:r>
            <w:proofErr w:type="spellEnd"/>
            <w:r w:rsidRPr="003265B5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>Sistema de Patrimônio</w:t>
            </w:r>
          </w:p>
        </w:tc>
      </w:tr>
      <w:tr w:rsidR="009278C6" w:rsidRPr="003265B5" w:rsidTr="00E325B8">
        <w:trPr>
          <w:trHeight w:val="596"/>
        </w:trPr>
        <w:tc>
          <w:tcPr>
            <w:tcW w:w="8036" w:type="dxa"/>
          </w:tcPr>
          <w:p w:rsidR="009278C6" w:rsidRPr="003265B5" w:rsidRDefault="009278C6" w:rsidP="009278C6">
            <w:pPr>
              <w:pStyle w:val="PORTtexsecundario"/>
              <w:rPr>
                <w:lang w:val="pt-BR"/>
              </w:rPr>
            </w:pPr>
            <w:r>
              <w:rPr>
                <w:szCs w:val="18"/>
                <w:lang w:val="pt-BR"/>
              </w:rPr>
              <w:t>Versão 1.0</w:t>
            </w:r>
          </w:p>
          <w:p w:rsidR="009278C6" w:rsidRDefault="009278C6" w:rsidP="009278C6">
            <w:pPr>
              <w:ind w:left="378"/>
              <w:rPr>
                <w:color w:val="5A5A5A"/>
              </w:rPr>
            </w:pPr>
          </w:p>
          <w:p w:rsidR="009278C6" w:rsidRDefault="009278C6" w:rsidP="009278C6">
            <w:pPr>
              <w:pStyle w:val="PORTtexsecundario"/>
              <w:rPr>
                <w:szCs w:val="18"/>
                <w:lang w:val="pt-BR"/>
              </w:rPr>
            </w:pPr>
            <w:r>
              <w:rPr>
                <w:szCs w:val="18"/>
                <w:lang w:val="pt-BR"/>
              </w:rPr>
              <w:t>Gestor do Projeto: Samir Josué</w:t>
            </w:r>
          </w:p>
          <w:p w:rsidR="009278C6" w:rsidRDefault="009278C6" w:rsidP="009278C6">
            <w:pPr>
              <w:ind w:left="378"/>
              <w:rPr>
                <w:szCs w:val="18"/>
              </w:rPr>
            </w:pPr>
            <w:r>
              <w:rPr>
                <w:szCs w:val="18"/>
              </w:rPr>
              <w:t>Líder do Projeto: Samir Josué</w:t>
            </w:r>
          </w:p>
          <w:p w:rsidR="009278C6" w:rsidRPr="003265B5" w:rsidRDefault="009278C6" w:rsidP="009278C6">
            <w:pPr>
              <w:ind w:left="378"/>
              <w:rPr>
                <w:color w:val="5A5A5A"/>
              </w:rPr>
            </w:pPr>
          </w:p>
        </w:tc>
      </w:tr>
    </w:tbl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>
      <w:pPr>
        <w:tabs>
          <w:tab w:val="left" w:pos="6645"/>
        </w:tabs>
        <w:sectPr w:rsidR="008957DB" w:rsidRPr="00974DBB" w:rsidSect="00E325B8">
          <w:headerReference w:type="even" r:id="rId7"/>
          <w:headerReference w:type="default" r:id="rId8"/>
          <w:footerReference w:type="even" r:id="rId9"/>
          <w:pgSz w:w="11906" w:h="16838"/>
          <w:pgMar w:top="1418" w:right="1701" w:bottom="1418" w:left="1162" w:header="709" w:footer="709" w:gutter="0"/>
          <w:cols w:space="708"/>
          <w:docGrid w:linePitch="360"/>
        </w:sectPr>
      </w:pPr>
    </w:p>
    <w:p w:rsidR="00761498" w:rsidRDefault="00761498">
      <w:pPr>
        <w:pStyle w:val="Title"/>
        <w:jc w:val="center"/>
      </w:pPr>
      <w: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4"/>
        <w:gridCol w:w="1071"/>
        <w:gridCol w:w="4635"/>
        <w:gridCol w:w="2388"/>
      </w:tblGrid>
      <w:tr w:rsidR="00761498" w:rsidTr="00756D4D">
        <w:trPr>
          <w:trHeight w:val="284"/>
        </w:trPr>
        <w:tc>
          <w:tcPr>
            <w:tcW w:w="797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2407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240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B7421A" w:rsidTr="00756D4D">
        <w:trPr>
          <w:trHeight w:val="284"/>
        </w:trPr>
        <w:tc>
          <w:tcPr>
            <w:tcW w:w="797" w:type="pct"/>
          </w:tcPr>
          <w:p w:rsidR="00B7421A" w:rsidRDefault="00370F94" w:rsidP="00B7421A">
            <w:pPr>
              <w:pStyle w:val="Instruo"/>
              <w:rPr>
                <w:lang w:val="es-ES_tradnl"/>
              </w:rPr>
            </w:pPr>
            <w:r>
              <w:rPr>
                <w:lang w:val="es-ES_tradnl"/>
              </w:rPr>
              <w:t>28</w:t>
            </w:r>
            <w:r w:rsidR="00B7421A">
              <w:rPr>
                <w:lang w:val="es-ES_tradnl"/>
              </w:rPr>
              <w:t>/11/2017</w:t>
            </w:r>
          </w:p>
          <w:p w:rsidR="00B7421A" w:rsidRDefault="00B7421A" w:rsidP="00B7421A">
            <w:pPr>
              <w:pStyle w:val="Instruo"/>
              <w:rPr>
                <w:lang w:val="es-ES_tradnl"/>
              </w:rPr>
            </w:pPr>
          </w:p>
        </w:tc>
        <w:tc>
          <w:tcPr>
            <w:tcW w:w="556" w:type="pct"/>
          </w:tcPr>
          <w:p w:rsidR="00B7421A" w:rsidRDefault="00B7421A" w:rsidP="00B7421A">
            <w:pPr>
              <w:pStyle w:val="Instruo"/>
            </w:pPr>
            <w:r>
              <w:t>1.0</w:t>
            </w:r>
          </w:p>
        </w:tc>
        <w:tc>
          <w:tcPr>
            <w:tcW w:w="2407" w:type="pct"/>
          </w:tcPr>
          <w:p w:rsidR="00B7421A" w:rsidRDefault="00B7421A" w:rsidP="00B7421A">
            <w:pPr>
              <w:pStyle w:val="Instruo"/>
            </w:pPr>
            <w:r>
              <w:t>Descrição do comportamento da ação d</w:t>
            </w:r>
            <w:r w:rsidR="005B5A17">
              <w:t>e</w:t>
            </w:r>
            <w:r w:rsidR="00B46343">
              <w:t xml:space="preserve"> solicitar um bem para um setor</w:t>
            </w:r>
          </w:p>
        </w:tc>
        <w:tc>
          <w:tcPr>
            <w:tcW w:w="1240" w:type="pct"/>
          </w:tcPr>
          <w:p w:rsidR="00B7421A" w:rsidRDefault="00B7421A" w:rsidP="00B7421A">
            <w:pPr>
              <w:pStyle w:val="Instruo"/>
            </w:pPr>
            <w:r>
              <w:t>José Kellison de Almeida Silva</w:t>
            </w: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jc w:val="left"/>
            </w:pPr>
          </w:p>
        </w:tc>
        <w:tc>
          <w:tcPr>
            <w:tcW w:w="556" w:type="pct"/>
          </w:tcPr>
          <w:p w:rsidR="00761498" w:rsidRDefault="00761498">
            <w:pPr>
              <w:jc w:val="left"/>
            </w:pPr>
          </w:p>
        </w:tc>
        <w:tc>
          <w:tcPr>
            <w:tcW w:w="2407" w:type="pct"/>
          </w:tcPr>
          <w:p w:rsidR="00761498" w:rsidRDefault="00761498">
            <w:pPr>
              <w:jc w:val="left"/>
            </w:pPr>
          </w:p>
        </w:tc>
        <w:tc>
          <w:tcPr>
            <w:tcW w:w="1240" w:type="pct"/>
          </w:tcPr>
          <w:p w:rsidR="00761498" w:rsidRDefault="00761498">
            <w:pPr>
              <w:jc w:val="left"/>
            </w:pP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jc w:val="left"/>
            </w:pPr>
          </w:p>
        </w:tc>
        <w:tc>
          <w:tcPr>
            <w:tcW w:w="556" w:type="pct"/>
          </w:tcPr>
          <w:p w:rsidR="00761498" w:rsidRDefault="00761498">
            <w:pPr>
              <w:jc w:val="left"/>
            </w:pPr>
          </w:p>
        </w:tc>
        <w:tc>
          <w:tcPr>
            <w:tcW w:w="2407" w:type="pct"/>
          </w:tcPr>
          <w:p w:rsidR="00761498" w:rsidRDefault="00761498">
            <w:pPr>
              <w:jc w:val="left"/>
            </w:pPr>
          </w:p>
        </w:tc>
        <w:tc>
          <w:tcPr>
            <w:tcW w:w="1240" w:type="pct"/>
          </w:tcPr>
          <w:p w:rsidR="00761498" w:rsidRDefault="00761498">
            <w:pPr>
              <w:jc w:val="left"/>
            </w:pPr>
          </w:p>
        </w:tc>
      </w:tr>
    </w:tbl>
    <w:p w:rsidR="00761498" w:rsidRDefault="00761498"/>
    <w:p w:rsidR="00761498" w:rsidRPr="00EB5FF8" w:rsidRDefault="00761498">
      <w:pPr>
        <w:pStyle w:val="Title"/>
        <w:jc w:val="center"/>
        <w:rPr>
          <w:sz w:val="24"/>
          <w:szCs w:val="24"/>
        </w:rPr>
      </w:pPr>
      <w:r>
        <w:br w:type="page"/>
      </w:r>
      <w:r w:rsidRPr="00EB5FF8">
        <w:rPr>
          <w:sz w:val="24"/>
          <w:szCs w:val="24"/>
        </w:rPr>
        <w:lastRenderedPageBreak/>
        <w:t>SUMÁRIO</w:t>
      </w:r>
    </w:p>
    <w:p w:rsidR="00756D4D" w:rsidRPr="00756D4D" w:rsidRDefault="00756D4D" w:rsidP="00756D4D">
      <w:pPr>
        <w:rPr>
          <w:lang w:eastAsia="en-US"/>
        </w:rPr>
      </w:pPr>
    </w:p>
    <w:bookmarkStart w:id="0" w:name="_GoBack"/>
    <w:bookmarkEnd w:id="0"/>
    <w:p w:rsidR="00B46343" w:rsidRDefault="00761498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99720770" w:history="1">
        <w:r w:rsidR="00B46343" w:rsidRPr="008368B6">
          <w:rPr>
            <w:rStyle w:val="Hyperlink"/>
          </w:rPr>
          <w:t>1. Descrição</w:t>
        </w:r>
        <w:r w:rsidR="00B46343">
          <w:rPr>
            <w:webHidden/>
          </w:rPr>
          <w:tab/>
        </w:r>
        <w:r w:rsidR="00B46343">
          <w:rPr>
            <w:webHidden/>
          </w:rPr>
          <w:fldChar w:fldCharType="begin"/>
        </w:r>
        <w:r w:rsidR="00B46343">
          <w:rPr>
            <w:webHidden/>
          </w:rPr>
          <w:instrText xml:space="preserve"> PAGEREF _Toc499720770 \h </w:instrText>
        </w:r>
        <w:r w:rsidR="00B46343">
          <w:rPr>
            <w:webHidden/>
          </w:rPr>
        </w:r>
        <w:r w:rsidR="00B46343">
          <w:rPr>
            <w:webHidden/>
          </w:rPr>
          <w:fldChar w:fldCharType="separate"/>
        </w:r>
        <w:r w:rsidR="00B46343">
          <w:rPr>
            <w:webHidden/>
          </w:rPr>
          <w:t>4</w:t>
        </w:r>
        <w:r w:rsidR="00B46343">
          <w:rPr>
            <w:webHidden/>
          </w:rPr>
          <w:fldChar w:fldCharType="end"/>
        </w:r>
      </w:hyperlink>
    </w:p>
    <w:p w:rsidR="00B46343" w:rsidRDefault="00B46343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771" w:history="1">
        <w:r w:rsidRPr="008368B6">
          <w:rPr>
            <w:rStyle w:val="Hyperlink"/>
          </w:rPr>
          <w:t>2. Atores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_Toc499720771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46343" w:rsidRDefault="00B46343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772" w:history="1">
        <w:r w:rsidRPr="008368B6">
          <w:rPr>
            <w:rStyle w:val="Hyperlink"/>
          </w:rPr>
          <w:t>3.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_Toc499720772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46343" w:rsidRDefault="00B46343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773" w:history="1">
        <w:r w:rsidRPr="008368B6">
          <w:rPr>
            <w:rStyle w:val="Hyperlink"/>
          </w:rPr>
          <w:t>4. Fluxo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_Toc499720773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46343" w:rsidRDefault="00B46343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720774" w:history="1">
        <w:r w:rsidRPr="008368B6">
          <w:rPr>
            <w:rStyle w:val="Hyperlink"/>
          </w:rPr>
          <w:t>4.1. Fluxo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46343" w:rsidRDefault="00B46343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720775" w:history="1">
        <w:r w:rsidRPr="008368B6">
          <w:rPr>
            <w:rStyle w:val="Hyperlink"/>
          </w:rPr>
          <w:t>4.2. Fluxos Excepcionais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46343" w:rsidRDefault="00B46343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720776" w:history="1">
        <w:r w:rsidRPr="008368B6">
          <w:rPr>
            <w:rStyle w:val="Hyperlink"/>
          </w:rPr>
          <w:t>4.2.1. FE01 – Campos Obrigatórios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46343" w:rsidRDefault="00B46343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720777" w:history="1">
        <w:r w:rsidRPr="008368B6">
          <w:rPr>
            <w:rStyle w:val="Hyperlink"/>
          </w:rPr>
          <w:t>4.2.2. FE02 – Item indisponível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46343" w:rsidRDefault="00B46343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720778" w:history="1">
        <w:r w:rsidRPr="008368B6">
          <w:rPr>
            <w:rStyle w:val="Hyperlink"/>
          </w:rPr>
          <w:t>4.3. Pré-condições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46343" w:rsidRDefault="00B46343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720779" w:history="1">
        <w:r w:rsidRPr="008368B6">
          <w:rPr>
            <w:rStyle w:val="Hyperlink"/>
          </w:rPr>
          <w:t>4.4. Usuário com permissão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46343" w:rsidRDefault="00B46343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780" w:history="1">
        <w:r w:rsidRPr="008368B6">
          <w:rPr>
            <w:rStyle w:val="Hyperlink"/>
          </w:rPr>
          <w:t>5. pós-condições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46343" w:rsidRDefault="00B46343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781" w:history="1">
        <w:r w:rsidRPr="008368B6">
          <w:rPr>
            <w:rStyle w:val="Hyperlink"/>
          </w:rPr>
          <w:t>6. Pontos de Extensão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_Toc499720781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46343" w:rsidRDefault="00B46343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782" w:history="1">
        <w:r w:rsidRPr="008368B6">
          <w:rPr>
            <w:rStyle w:val="Hyperlink"/>
          </w:rPr>
          <w:t>7. oBservações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61498" w:rsidRDefault="00761498">
      <w:pPr>
        <w:spacing w:before="120" w:after="120"/>
      </w:pPr>
      <w:r>
        <w:fldChar w:fldCharType="end"/>
      </w:r>
      <w:r>
        <w:t xml:space="preserve"> </w:t>
      </w:r>
    </w:p>
    <w:p w:rsidR="00761498" w:rsidRDefault="00761498">
      <w:pPr>
        <w:pStyle w:val="Title"/>
        <w:rPr>
          <w:rFonts w:eastAsia="Arial Unicode MS"/>
        </w:rPr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104002552"/>
      <w:bookmarkStart w:id="15" w:name="_Toc104087800"/>
      <w:bookmarkStart w:id="16" w:name="_Toc104002553"/>
      <w:bookmarkStart w:id="17" w:name="_Toc104087801"/>
      <w:bookmarkStart w:id="18" w:name="_Toc104002554"/>
      <w:bookmarkStart w:id="19" w:name="_Toc104087802"/>
      <w:bookmarkStart w:id="20" w:name="_Toc104002555"/>
      <w:bookmarkStart w:id="21" w:name="_Toc104087803"/>
      <w:bookmarkStart w:id="22" w:name="_Toc104002566"/>
      <w:bookmarkStart w:id="23" w:name="_Toc104087814"/>
      <w:bookmarkStart w:id="24" w:name="_Toc98042876"/>
      <w:bookmarkStart w:id="25" w:name="_Toc98043038"/>
      <w:bookmarkStart w:id="26" w:name="_Toc98043108"/>
      <w:bookmarkStart w:id="27" w:name="_Toc98043179"/>
      <w:bookmarkStart w:id="28" w:name="_Toc98043210"/>
      <w:bookmarkStart w:id="29" w:name="_Toc98043251"/>
      <w:bookmarkStart w:id="30" w:name="_Toc98043460"/>
      <w:bookmarkStart w:id="31" w:name="_Toc98043500"/>
      <w:bookmarkStart w:id="32" w:name="_Toc98043533"/>
      <w:bookmarkStart w:id="33" w:name="_Toc98043562"/>
      <w:bookmarkStart w:id="34" w:name="_Toc98043611"/>
      <w:bookmarkStart w:id="35" w:name="_Toc102790897"/>
      <w:bookmarkStart w:id="36" w:name="_Toc102790927"/>
      <w:bookmarkStart w:id="37" w:name="_Toc102797152"/>
      <w:bookmarkStart w:id="38" w:name="_Toc102797295"/>
      <w:bookmarkStart w:id="39" w:name="_Toc98042878"/>
      <w:bookmarkStart w:id="40" w:name="_Toc98043040"/>
      <w:bookmarkStart w:id="41" w:name="_Toc98043110"/>
      <w:bookmarkStart w:id="42" w:name="_Toc98043181"/>
      <w:bookmarkStart w:id="43" w:name="_Toc98043212"/>
      <w:bookmarkStart w:id="44" w:name="_Toc98043253"/>
      <w:bookmarkStart w:id="45" w:name="_Toc98043462"/>
      <w:bookmarkStart w:id="46" w:name="_Toc98043502"/>
      <w:bookmarkStart w:id="47" w:name="_Toc98043535"/>
      <w:bookmarkStart w:id="48" w:name="_Toc98043564"/>
      <w:bookmarkStart w:id="49" w:name="_Toc98043613"/>
      <w:bookmarkStart w:id="50" w:name="_Toc102790899"/>
      <w:bookmarkStart w:id="51" w:name="_Toc102790929"/>
      <w:bookmarkStart w:id="52" w:name="_Toc102797154"/>
      <w:bookmarkStart w:id="53" w:name="_Toc102797297"/>
      <w:bookmarkStart w:id="54" w:name="_Toc98042883"/>
      <w:bookmarkStart w:id="55" w:name="_Toc98043045"/>
      <w:bookmarkStart w:id="56" w:name="_Toc98043115"/>
      <w:bookmarkStart w:id="57" w:name="_Toc98043186"/>
      <w:bookmarkStart w:id="58" w:name="_Toc98043217"/>
      <w:bookmarkStart w:id="59" w:name="_Toc98043258"/>
      <w:bookmarkStart w:id="60" w:name="_Toc98043467"/>
      <w:bookmarkStart w:id="61" w:name="_Toc98043507"/>
      <w:bookmarkStart w:id="62" w:name="_Toc98043540"/>
      <w:bookmarkStart w:id="63" w:name="_Toc98043569"/>
      <w:bookmarkStart w:id="64" w:name="_Toc98043618"/>
      <w:bookmarkStart w:id="65" w:name="_Toc102790904"/>
      <w:bookmarkStart w:id="66" w:name="_Toc102790934"/>
      <w:bookmarkStart w:id="67" w:name="_Toc102797157"/>
      <w:bookmarkStart w:id="68" w:name="_Toc102797300"/>
      <w:bookmarkStart w:id="69" w:name="_Toc98042885"/>
      <w:bookmarkStart w:id="70" w:name="_Toc98043047"/>
      <w:bookmarkStart w:id="71" w:name="_Toc98043261"/>
      <w:bookmarkStart w:id="72" w:name="_Toc98043470"/>
      <w:bookmarkStart w:id="73" w:name="_Toc98043510"/>
      <w:bookmarkStart w:id="74" w:name="_Toc98043621"/>
      <w:bookmarkStart w:id="75" w:name="_Toc102790907"/>
      <w:bookmarkStart w:id="76" w:name="_Toc102790937"/>
      <w:bookmarkStart w:id="77" w:name="_Toc102797614"/>
      <w:bookmarkStart w:id="78" w:name="_Toc102811246"/>
      <w:bookmarkStart w:id="79" w:name="_Toc102904611"/>
      <w:bookmarkStart w:id="80" w:name="_Toc102904946"/>
      <w:bookmarkStart w:id="81" w:name="_Toc104002567"/>
      <w:bookmarkStart w:id="82" w:name="_Toc104087815"/>
      <w:bookmarkStart w:id="83" w:name="_Toc98042886"/>
      <w:bookmarkStart w:id="84" w:name="_Toc98043048"/>
      <w:bookmarkStart w:id="85" w:name="_Toc98043119"/>
      <w:bookmarkStart w:id="86" w:name="_Toc98043190"/>
      <w:bookmarkStart w:id="87" w:name="_Toc98043221"/>
      <w:bookmarkStart w:id="88" w:name="_Toc98043262"/>
      <w:bookmarkStart w:id="89" w:name="_Toc98043471"/>
      <w:bookmarkStart w:id="90" w:name="_Toc98043511"/>
      <w:bookmarkStart w:id="91" w:name="_Toc98043622"/>
      <w:bookmarkStart w:id="92" w:name="_Toc102790908"/>
      <w:bookmarkStart w:id="93" w:name="_Toc102790938"/>
      <w:bookmarkStart w:id="94" w:name="_Toc102797159"/>
      <w:bookmarkStart w:id="95" w:name="_Toc102797302"/>
      <w:bookmarkStart w:id="96" w:name="_Toc102797615"/>
      <w:bookmarkStart w:id="97" w:name="_Toc102811247"/>
      <w:bookmarkStart w:id="98" w:name="_Toc102904612"/>
      <w:bookmarkStart w:id="99" w:name="_Toc102904947"/>
      <w:bookmarkStart w:id="100" w:name="_Toc104002568"/>
      <w:bookmarkStart w:id="101" w:name="_Toc104087816"/>
      <w:bookmarkStart w:id="102" w:name="_Toc98043120"/>
      <w:bookmarkStart w:id="103" w:name="_Toc98043191"/>
      <w:bookmarkStart w:id="104" w:name="_Toc98043222"/>
      <w:bookmarkStart w:id="105" w:name="_Toc98043263"/>
      <w:bookmarkStart w:id="106" w:name="_Toc98043472"/>
      <w:bookmarkStart w:id="107" w:name="_Toc98043512"/>
      <w:bookmarkStart w:id="108" w:name="_Toc98043623"/>
      <w:bookmarkStart w:id="109" w:name="_Toc102790909"/>
      <w:bookmarkStart w:id="110" w:name="_Toc102790939"/>
      <w:bookmarkStart w:id="111" w:name="_Toc102797160"/>
      <w:bookmarkStart w:id="112" w:name="_Toc102797303"/>
      <w:bookmarkStart w:id="113" w:name="_Toc102797616"/>
      <w:bookmarkStart w:id="114" w:name="_Toc102811248"/>
      <w:bookmarkStart w:id="115" w:name="_Toc102904613"/>
      <w:bookmarkStart w:id="116" w:name="_Toc102904948"/>
      <w:bookmarkStart w:id="117" w:name="_Toc104002569"/>
      <w:bookmarkStart w:id="118" w:name="_Toc104087817"/>
      <w:bookmarkStart w:id="119" w:name="_Toc98043053"/>
      <w:bookmarkStart w:id="120" w:name="_Toc98043123"/>
      <w:bookmarkStart w:id="121" w:name="_Toc98043194"/>
      <w:bookmarkStart w:id="122" w:name="_Toc98043225"/>
      <w:bookmarkStart w:id="123" w:name="_Toc98043266"/>
      <w:bookmarkStart w:id="124" w:name="_Toc102797161"/>
      <w:bookmarkStart w:id="125" w:name="_Toc102797304"/>
      <w:bookmarkStart w:id="126" w:name="_Toc102797617"/>
      <w:bookmarkStart w:id="127" w:name="_Toc102811249"/>
      <w:bookmarkStart w:id="128" w:name="_Toc102904614"/>
      <w:bookmarkStart w:id="129" w:name="_Toc102904949"/>
      <w:bookmarkStart w:id="130" w:name="_Toc104002570"/>
      <w:bookmarkStart w:id="131" w:name="_Toc104087818"/>
      <w:bookmarkStart w:id="132" w:name="_Toc98042890"/>
      <w:bookmarkStart w:id="133" w:name="_Toc98043056"/>
      <w:bookmarkStart w:id="134" w:name="_Toc98043126"/>
      <w:bookmarkStart w:id="135" w:name="_Toc98043197"/>
      <w:bookmarkStart w:id="136" w:name="_Toc98043228"/>
      <w:bookmarkStart w:id="137" w:name="_Toc98043269"/>
      <w:bookmarkStart w:id="138" w:name="_Toc98043475"/>
      <w:bookmarkStart w:id="139" w:name="_Toc98043515"/>
      <w:bookmarkStart w:id="140" w:name="_Toc98043626"/>
      <w:bookmarkStart w:id="141" w:name="_Toc102790912"/>
      <w:bookmarkStart w:id="142" w:name="_Toc102790942"/>
      <w:bookmarkStart w:id="143" w:name="_Toc102797162"/>
      <w:bookmarkStart w:id="144" w:name="_Toc102797305"/>
      <w:bookmarkStart w:id="145" w:name="_Toc102797618"/>
      <w:bookmarkStart w:id="146" w:name="_Toc102811250"/>
      <w:bookmarkStart w:id="147" w:name="_Toc102904615"/>
      <w:bookmarkStart w:id="148" w:name="_Toc102904950"/>
      <w:bookmarkStart w:id="149" w:name="_Toc104002571"/>
      <w:bookmarkStart w:id="150" w:name="_Toc104087819"/>
      <w:bookmarkStart w:id="151" w:name="_Toc98043627"/>
      <w:bookmarkStart w:id="152" w:name="_Toc102797163"/>
      <w:bookmarkStart w:id="153" w:name="_Toc102797306"/>
      <w:bookmarkStart w:id="154" w:name="_Toc102797619"/>
      <w:bookmarkStart w:id="155" w:name="_Toc102811251"/>
      <w:bookmarkStart w:id="156" w:name="_Toc102904616"/>
      <w:bookmarkStart w:id="157" w:name="_Toc102904951"/>
      <w:bookmarkStart w:id="158" w:name="_Toc104002572"/>
      <w:bookmarkStart w:id="159" w:name="_Toc104087820"/>
      <w:bookmarkStart w:id="160" w:name="_Toc98043629"/>
      <w:bookmarkStart w:id="161" w:name="_Toc102797307"/>
      <w:bookmarkStart w:id="162" w:name="_Toc102797620"/>
      <w:bookmarkStart w:id="163" w:name="_Toc102811252"/>
      <w:bookmarkStart w:id="164" w:name="_Toc102904617"/>
      <w:bookmarkStart w:id="165" w:name="_Toc102904952"/>
      <w:bookmarkStart w:id="166" w:name="_Toc104002573"/>
      <w:bookmarkStart w:id="167" w:name="_Toc104087821"/>
      <w:bookmarkStart w:id="168" w:name="_Toc98042893"/>
      <w:bookmarkStart w:id="169" w:name="_Toc98043059"/>
      <w:bookmarkStart w:id="170" w:name="_Toc98043129"/>
      <w:bookmarkStart w:id="171" w:name="_Toc98043200"/>
      <w:bookmarkStart w:id="172" w:name="_Toc98043231"/>
      <w:bookmarkStart w:id="173" w:name="_Toc98043272"/>
      <w:bookmarkStart w:id="174" w:name="_Toc98043479"/>
      <w:bookmarkStart w:id="175" w:name="_Toc98043519"/>
      <w:bookmarkStart w:id="176" w:name="_Toc98043542"/>
      <w:bookmarkStart w:id="177" w:name="_Toc98043630"/>
      <w:bookmarkStart w:id="178" w:name="_Toc102790916"/>
      <w:bookmarkStart w:id="179" w:name="_Toc102790946"/>
      <w:bookmarkStart w:id="180" w:name="_Toc102797165"/>
      <w:bookmarkStart w:id="181" w:name="_Toc102797308"/>
      <w:bookmarkStart w:id="182" w:name="_Toc102797621"/>
      <w:bookmarkStart w:id="183" w:name="_Toc102811253"/>
      <w:bookmarkStart w:id="184" w:name="_Toc102904618"/>
      <w:bookmarkStart w:id="185" w:name="_Toc102904953"/>
      <w:bookmarkStart w:id="186" w:name="_Toc104002574"/>
      <w:bookmarkStart w:id="187" w:name="_Toc104087822"/>
      <w:bookmarkStart w:id="188" w:name="_Toc104002575"/>
      <w:bookmarkStart w:id="189" w:name="_Toc104087823"/>
      <w:bookmarkStart w:id="190" w:name="_Toc98043632"/>
      <w:bookmarkStart w:id="191" w:name="_Toc102790918"/>
      <w:bookmarkStart w:id="192" w:name="_Toc102790948"/>
      <w:bookmarkStart w:id="193" w:name="_Toc102797168"/>
      <w:bookmarkStart w:id="194" w:name="_Toc98043633"/>
      <w:bookmarkStart w:id="195" w:name="_Toc98043635"/>
      <w:bookmarkStart w:id="196" w:name="_Toc102797171"/>
      <w:bookmarkStart w:id="197" w:name="_Toc102797311"/>
      <w:bookmarkStart w:id="198" w:name="_Toc102797624"/>
      <w:bookmarkStart w:id="199" w:name="_Toc102811256"/>
      <w:bookmarkStart w:id="200" w:name="_Toc102904621"/>
      <w:bookmarkStart w:id="201" w:name="_Toc102904956"/>
      <w:bookmarkStart w:id="202" w:name="_Toc104002577"/>
      <w:bookmarkStart w:id="203" w:name="_Toc104087825"/>
      <w:bookmarkStart w:id="204" w:name="_Toc104002582"/>
      <w:bookmarkStart w:id="205" w:name="_Toc104087830"/>
      <w:bookmarkStart w:id="206" w:name="_Toc98042897"/>
      <w:bookmarkStart w:id="207" w:name="_Toc98043063"/>
      <w:bookmarkStart w:id="208" w:name="_Toc98043133"/>
      <w:bookmarkStart w:id="209" w:name="_Toc98043205"/>
      <w:bookmarkStart w:id="210" w:name="_Toc98043236"/>
      <w:bookmarkStart w:id="211" w:name="_Toc98043277"/>
      <w:bookmarkStart w:id="212" w:name="_Toc98043484"/>
      <w:bookmarkStart w:id="213" w:name="_Toc98043524"/>
      <w:bookmarkStart w:id="214" w:name="_Toc98043547"/>
      <w:bookmarkStart w:id="215" w:name="_Toc98043571"/>
      <w:bookmarkStart w:id="216" w:name="_Toc98043636"/>
      <w:bookmarkStart w:id="217" w:name="_Toc102790922"/>
      <w:bookmarkStart w:id="218" w:name="_Toc102790952"/>
      <w:bookmarkStart w:id="219" w:name="_Toc102797175"/>
      <w:bookmarkStart w:id="220" w:name="_Toc102797315"/>
      <w:bookmarkStart w:id="221" w:name="_Toc102797628"/>
      <w:bookmarkStart w:id="222" w:name="_Toc102811260"/>
      <w:bookmarkStart w:id="223" w:name="_Toc102904625"/>
      <w:bookmarkStart w:id="224" w:name="_Toc102904960"/>
      <w:bookmarkStart w:id="225" w:name="_Toc10400258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761498" w:rsidRDefault="009361A3">
      <w:pPr>
        <w:pStyle w:val="Title"/>
        <w:jc w:val="center"/>
        <w:rPr>
          <w:sz w:val="20"/>
        </w:rPr>
      </w:pPr>
      <w:r>
        <w:lastRenderedPageBreak/>
        <w:t>CADASTRAR PATRIMÔNIO</w:t>
      </w:r>
    </w:p>
    <w:p w:rsidR="00761498" w:rsidRDefault="00761498" w:rsidP="00F87AE4">
      <w:pPr>
        <w:pStyle w:val="Heading1"/>
      </w:pPr>
      <w:bookmarkStart w:id="226" w:name="_Toc499720770"/>
      <w:r>
        <w:t>Descrição</w:t>
      </w:r>
      <w:bookmarkEnd w:id="226"/>
    </w:p>
    <w:p w:rsidR="00761498" w:rsidRPr="00F87AE4" w:rsidRDefault="00F87AE4">
      <w:pPr>
        <w:pStyle w:val="Instruo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Possibilita que o um usuário (ator) cadastrado no sistema</w:t>
      </w:r>
      <w:r w:rsidR="00B46343">
        <w:rPr>
          <w:i w:val="0"/>
          <w:color w:val="auto"/>
          <w:lang w:val="pt-PT"/>
        </w:rPr>
        <w:t xml:space="preserve"> possa solicitar novos bens para o setor em que o mesmo trabalha</w:t>
      </w:r>
      <w:r w:rsidR="005B5A17">
        <w:rPr>
          <w:i w:val="0"/>
          <w:color w:val="auto"/>
          <w:lang w:val="pt-PT"/>
        </w:rPr>
        <w:t>.</w:t>
      </w:r>
    </w:p>
    <w:p w:rsidR="00F87AE4" w:rsidRDefault="00761498" w:rsidP="00F87AE4">
      <w:pPr>
        <w:pStyle w:val="Heading1"/>
      </w:pPr>
      <w:bookmarkStart w:id="227" w:name="_Toc499720771"/>
      <w:r>
        <w:t>Atores</w:t>
      </w:r>
      <w:bookmarkEnd w:id="227"/>
      <w:r w:rsidR="00F87AE4" w:rsidRPr="00F87AE4">
        <w:t xml:space="preserve"> </w:t>
      </w:r>
    </w:p>
    <w:p w:rsidR="00F87AE4" w:rsidRDefault="00F87AE4" w:rsidP="00F87AE4">
      <w:r>
        <w:t xml:space="preserve">O ator responsável por esta ação </w:t>
      </w:r>
      <w:r w:rsidR="00370F94">
        <w:t xml:space="preserve">será </w:t>
      </w:r>
      <w:r w:rsidR="005B5A17">
        <w:t>um usuário cadastrado no sistema</w:t>
      </w:r>
      <w:r w:rsidR="00743147">
        <w:t xml:space="preserve"> com permissão para esta tarefa.</w:t>
      </w:r>
    </w:p>
    <w:p w:rsidR="00F87AE4" w:rsidRDefault="00F87AE4" w:rsidP="00F87AE4">
      <w:pPr>
        <w:pStyle w:val="Heading1"/>
      </w:pPr>
      <w:bookmarkStart w:id="228" w:name="_Toc499559054"/>
      <w:bookmarkStart w:id="229" w:name="_Toc499720772"/>
      <w:r>
        <w:t>Referências</w:t>
      </w:r>
      <w:bookmarkEnd w:id="228"/>
      <w:bookmarkEnd w:id="229"/>
    </w:p>
    <w:p w:rsidR="00F87AE4" w:rsidRPr="00EA72D6" w:rsidRDefault="00F87AE4" w:rsidP="00F87AE4">
      <w:r>
        <w:t>Documento de Visão – versão 1.0</w:t>
      </w:r>
    </w:p>
    <w:p w:rsidR="00761498" w:rsidRDefault="00761498" w:rsidP="00F87AE4">
      <w:pPr>
        <w:pStyle w:val="Heading1"/>
      </w:pPr>
      <w:r>
        <w:rPr>
          <w:szCs w:val="14"/>
        </w:rPr>
        <w:t xml:space="preserve"> </w:t>
      </w:r>
      <w:bookmarkStart w:id="230" w:name="_Toc499720773"/>
      <w:r>
        <w:t>Fluxo de Eventos</w:t>
      </w:r>
      <w:bookmarkEnd w:id="230"/>
    </w:p>
    <w:p w:rsidR="00761498" w:rsidRDefault="00761498">
      <w:pPr>
        <w:pStyle w:val="Heading2"/>
      </w:pPr>
      <w:bookmarkStart w:id="231" w:name="_Toc499720774"/>
      <w:r>
        <w:t>Fluxo Básico</w:t>
      </w:r>
      <w:bookmarkEnd w:id="231"/>
      <w:r>
        <w:t xml:space="preserve"> </w:t>
      </w:r>
    </w:p>
    <w:p w:rsidR="00F87AE4" w:rsidRDefault="005B5A17" w:rsidP="00F87AE4">
      <w:r>
        <w:t>P1. Realiza</w:t>
      </w:r>
      <w:r w:rsidR="00F87AE4">
        <w:t xml:space="preserve"> </w:t>
      </w:r>
      <w:r>
        <w:t>a devolução.</w:t>
      </w:r>
    </w:p>
    <w:p w:rsidR="00B7421A" w:rsidRDefault="00F87AE4" w:rsidP="00F87AE4">
      <w:r>
        <w:t xml:space="preserve"> </w:t>
      </w:r>
      <w:r>
        <w:tab/>
      </w:r>
      <w:r w:rsidRPr="00495BF5">
        <w:t xml:space="preserve">1. </w:t>
      </w:r>
      <w:r w:rsidR="00B7421A">
        <w:t xml:space="preserve">O Ator acessa a página </w:t>
      </w:r>
      <w:r w:rsidR="005B5A17">
        <w:t>de bens do setor em que se encontra.</w:t>
      </w:r>
    </w:p>
    <w:p w:rsidR="009361A3" w:rsidRDefault="00B7421A" w:rsidP="00CD222A">
      <w:pPr>
        <w:ind w:firstLine="708"/>
      </w:pPr>
      <w:r>
        <w:t xml:space="preserve">2. </w:t>
      </w:r>
      <w:r w:rsidR="00F87AE4" w:rsidRPr="00495BF5">
        <w:t xml:space="preserve">O Ator </w:t>
      </w:r>
      <w:r w:rsidR="009361A3">
        <w:t xml:space="preserve">clica </w:t>
      </w:r>
      <w:r w:rsidR="00B46343">
        <w:t>em “Solicitar Bem”</w:t>
      </w:r>
      <w:r w:rsidR="00381F81">
        <w:t>.</w:t>
      </w:r>
      <w:r w:rsidR="009361A3" w:rsidRPr="009361A3">
        <w:t xml:space="preserve"> </w:t>
      </w:r>
    </w:p>
    <w:p w:rsidR="009361A3" w:rsidRDefault="009361A3" w:rsidP="009361A3">
      <w:pPr>
        <w:ind w:firstLine="708"/>
      </w:pPr>
      <w:r>
        <w:t xml:space="preserve">4. O Ator </w:t>
      </w:r>
      <w:r w:rsidR="00B46343">
        <w:t>selecione o bem necessitado.</w:t>
      </w:r>
    </w:p>
    <w:p w:rsidR="00B46343" w:rsidRPr="00495BF5" w:rsidRDefault="00B46343" w:rsidP="009361A3">
      <w:pPr>
        <w:ind w:firstLine="708"/>
      </w:pPr>
      <w:r>
        <w:t>5. O Ator informa a quantidade.</w:t>
      </w:r>
    </w:p>
    <w:p w:rsidR="009361A3" w:rsidRDefault="00B46343" w:rsidP="009361A3">
      <w:pPr>
        <w:ind w:firstLine="708"/>
      </w:pPr>
      <w:r>
        <w:t>6</w:t>
      </w:r>
      <w:r w:rsidR="009361A3">
        <w:t>. O Ator clica no botão “</w:t>
      </w:r>
      <w:r>
        <w:t>Solicitar</w:t>
      </w:r>
      <w:r w:rsidR="009361A3">
        <w:t>”.</w:t>
      </w:r>
    </w:p>
    <w:p w:rsidR="00F87AE4" w:rsidRDefault="00B46343" w:rsidP="009361A3">
      <w:pPr>
        <w:ind w:firstLine="708"/>
        <w:rPr>
          <w:lang w:val="pt-PT"/>
        </w:rPr>
      </w:pPr>
      <w:r>
        <w:t>7</w:t>
      </w:r>
      <w:r w:rsidR="00F87AE4">
        <w:t>. Com todos os campos obrigatórios preenchidos, os dados são salvos e uma mensagem de sucesso é exibida.</w:t>
      </w:r>
    </w:p>
    <w:p w:rsidR="00761498" w:rsidRPr="00F87AE4" w:rsidRDefault="00761498"/>
    <w:p w:rsidR="00B46343" w:rsidRDefault="00103F29" w:rsidP="00B46343">
      <w:pPr>
        <w:pStyle w:val="Heading2"/>
        <w:numPr>
          <w:ilvl w:val="1"/>
          <w:numId w:val="2"/>
        </w:numPr>
        <w:ind w:left="0" w:firstLine="0"/>
      </w:pPr>
      <w:bookmarkStart w:id="232" w:name="_Toc309205353"/>
      <w:bookmarkStart w:id="233" w:name="_Toc499720775"/>
      <w:r>
        <w:t>Fluxos Excepcionais</w:t>
      </w:r>
      <w:bookmarkEnd w:id="232"/>
      <w:bookmarkEnd w:id="233"/>
      <w:r w:rsidR="00B46343" w:rsidRPr="00B46343">
        <w:t xml:space="preserve"> </w:t>
      </w:r>
    </w:p>
    <w:p w:rsidR="00B46343" w:rsidRDefault="00B46343" w:rsidP="00B46343">
      <w:pPr>
        <w:pStyle w:val="Heading3"/>
      </w:pPr>
      <w:bookmarkStart w:id="234" w:name="_Toc499720776"/>
      <w:r>
        <w:t xml:space="preserve">FE01 </w:t>
      </w:r>
      <w:r>
        <w:t>–</w:t>
      </w:r>
      <w:r>
        <w:t xml:space="preserve"> </w:t>
      </w:r>
      <w:r>
        <w:t>Campos Obrigatórios</w:t>
      </w:r>
      <w:bookmarkEnd w:id="234"/>
      <w:r>
        <w:t xml:space="preserve"> </w:t>
      </w:r>
    </w:p>
    <w:p w:rsidR="00B46343" w:rsidRPr="00631C29" w:rsidRDefault="00B46343" w:rsidP="00B46343">
      <w:pPr>
        <w:rPr>
          <w:lang w:eastAsia="en-US"/>
        </w:rPr>
      </w:pPr>
    </w:p>
    <w:p w:rsidR="00B46343" w:rsidRPr="00631C29" w:rsidRDefault="00B46343" w:rsidP="00B46343">
      <w:r w:rsidRPr="00631C29">
        <w:t>E1. Campo obrigatório não informado.</w:t>
      </w:r>
    </w:p>
    <w:p w:rsidR="00B46343" w:rsidRPr="00631C29" w:rsidRDefault="00B46343" w:rsidP="00B46343">
      <w:pPr>
        <w:pStyle w:val="ListParagraph"/>
        <w:numPr>
          <w:ilvl w:val="0"/>
          <w:numId w:val="10"/>
        </w:numPr>
      </w:pPr>
      <w:r w:rsidRPr="00631C29">
        <w:t>Exibe mensagem informando que campos não foram preenchidos</w:t>
      </w:r>
    </w:p>
    <w:p w:rsidR="00B46343" w:rsidRDefault="00B46343" w:rsidP="00B46343">
      <w:pPr>
        <w:pStyle w:val="ListParagraph"/>
        <w:numPr>
          <w:ilvl w:val="0"/>
          <w:numId w:val="10"/>
        </w:numPr>
      </w:pPr>
      <w:r>
        <w:t>Se todos os campos obri</w:t>
      </w:r>
      <w:r w:rsidRPr="00631C29">
        <w:t>gatórios forem preenchidos, prossiga com o salvamento das informações. Caso contrário, repita o item “E1.1”.</w:t>
      </w:r>
    </w:p>
    <w:p w:rsidR="00B46343" w:rsidRDefault="00B46343" w:rsidP="00B46343">
      <w:pPr>
        <w:pStyle w:val="Heading3"/>
      </w:pPr>
      <w:bookmarkStart w:id="235" w:name="_Toc499720777"/>
      <w:r>
        <w:t>FE0</w:t>
      </w:r>
      <w:r>
        <w:t>2 –</w:t>
      </w:r>
      <w:r>
        <w:t xml:space="preserve"> </w:t>
      </w:r>
      <w:r>
        <w:t>Item indisponível</w:t>
      </w:r>
      <w:bookmarkEnd w:id="235"/>
      <w:r>
        <w:t xml:space="preserve"> </w:t>
      </w:r>
    </w:p>
    <w:p w:rsidR="00B46343" w:rsidRPr="00631C29" w:rsidRDefault="00B46343" w:rsidP="00B46343">
      <w:pPr>
        <w:rPr>
          <w:lang w:eastAsia="en-US"/>
        </w:rPr>
      </w:pPr>
    </w:p>
    <w:p w:rsidR="00B46343" w:rsidRPr="00631C29" w:rsidRDefault="00B46343" w:rsidP="00B46343">
      <w:r w:rsidRPr="00631C29">
        <w:t xml:space="preserve">E1. </w:t>
      </w:r>
      <w:r>
        <w:t>Item solicitado não está disponível.</w:t>
      </w:r>
    </w:p>
    <w:p w:rsidR="00B46343" w:rsidRPr="00631C29" w:rsidRDefault="00B46343" w:rsidP="00B46343">
      <w:pPr>
        <w:pStyle w:val="ListParagraph"/>
        <w:numPr>
          <w:ilvl w:val="0"/>
          <w:numId w:val="11"/>
        </w:numPr>
      </w:pPr>
      <w:r w:rsidRPr="00631C29">
        <w:t xml:space="preserve">Exibe mensagem informando </w:t>
      </w:r>
      <w:r>
        <w:t>que o item está esgotado</w:t>
      </w:r>
    </w:p>
    <w:p w:rsidR="00B46343" w:rsidRPr="00631C29" w:rsidRDefault="00B46343" w:rsidP="00B46343">
      <w:pPr>
        <w:pStyle w:val="ListParagraph"/>
        <w:numPr>
          <w:ilvl w:val="0"/>
          <w:numId w:val="11"/>
        </w:numPr>
      </w:pPr>
      <w:r>
        <w:t>O usuário poderá escolher um novo item ou cancelar a ação</w:t>
      </w:r>
      <w:r w:rsidRPr="00631C29">
        <w:t>.</w:t>
      </w:r>
    </w:p>
    <w:p w:rsidR="00B7421A" w:rsidRPr="009361A3" w:rsidRDefault="00B46343" w:rsidP="00B46343">
      <w:pPr>
        <w:pStyle w:val="Heading2"/>
        <w:numPr>
          <w:ilvl w:val="1"/>
          <w:numId w:val="2"/>
        </w:numPr>
        <w:ind w:left="0" w:firstLine="0"/>
      </w:pPr>
      <w:bookmarkStart w:id="236" w:name="_Toc499720778"/>
      <w:r>
        <w:lastRenderedPageBreak/>
        <w:t>Pré-</w:t>
      </w:r>
      <w:r w:rsidR="00761498">
        <w:t>condições</w:t>
      </w:r>
      <w:bookmarkEnd w:id="236"/>
      <w:r w:rsidR="00B7421A" w:rsidRPr="00B7421A">
        <w:t xml:space="preserve"> </w:t>
      </w:r>
    </w:p>
    <w:p w:rsidR="00B7421A" w:rsidRPr="00B7421A" w:rsidRDefault="00B7421A" w:rsidP="00B7421A">
      <w:pPr>
        <w:pStyle w:val="Heading2"/>
      </w:pPr>
      <w:bookmarkStart w:id="237" w:name="_Toc499720779"/>
      <w:r>
        <w:t>Usuário com permissão</w:t>
      </w:r>
      <w:bookmarkEnd w:id="237"/>
    </w:p>
    <w:p w:rsidR="00B7421A" w:rsidRPr="00631C29" w:rsidRDefault="00B7421A" w:rsidP="00B7421A">
      <w:pPr>
        <w:pStyle w:val="Instruo"/>
        <w:rPr>
          <w:i w:val="0"/>
          <w:color w:val="000000"/>
        </w:rPr>
      </w:pPr>
      <w:r>
        <w:rPr>
          <w:i w:val="0"/>
          <w:color w:val="000000"/>
        </w:rPr>
        <w:t>Um</w:t>
      </w:r>
      <w:r w:rsidR="000B6A2C">
        <w:rPr>
          <w:i w:val="0"/>
          <w:color w:val="000000"/>
        </w:rPr>
        <w:t xml:space="preserve"> bem só pode ser devolvido </w:t>
      </w:r>
      <w:r w:rsidR="00743147">
        <w:rPr>
          <w:i w:val="0"/>
          <w:color w:val="000000"/>
        </w:rPr>
        <w:t>pelos usuários do setor</w:t>
      </w:r>
      <w:r w:rsidR="000B6A2C">
        <w:rPr>
          <w:i w:val="0"/>
          <w:color w:val="000000"/>
        </w:rPr>
        <w:t xml:space="preserve"> que o bem se encontra</w:t>
      </w:r>
      <w:r>
        <w:rPr>
          <w:i w:val="0"/>
          <w:color w:val="000000"/>
        </w:rPr>
        <w:t>.</w:t>
      </w:r>
    </w:p>
    <w:p w:rsidR="00761498" w:rsidRDefault="00761498" w:rsidP="00B7421A">
      <w:pPr>
        <w:pStyle w:val="Heading1"/>
      </w:pPr>
      <w:bookmarkStart w:id="238" w:name="_Toc499720780"/>
      <w:r>
        <w:t>pós-condições</w:t>
      </w:r>
      <w:bookmarkEnd w:id="238"/>
    </w:p>
    <w:p w:rsidR="00B7421A" w:rsidRPr="00B7421A" w:rsidRDefault="00B7421A" w:rsidP="00B7421A">
      <w:pPr>
        <w:rPr>
          <w:lang w:val="pt-PT" w:eastAsia="en-US"/>
        </w:rPr>
      </w:pPr>
      <w:r>
        <w:rPr>
          <w:lang w:val="pt-PT" w:eastAsia="en-US"/>
        </w:rPr>
        <w:t>Não há.</w:t>
      </w:r>
    </w:p>
    <w:p w:rsidR="00761498" w:rsidRDefault="00761498">
      <w:pPr>
        <w:pStyle w:val="Heading1"/>
      </w:pPr>
      <w:bookmarkStart w:id="239" w:name="_Toc499720781"/>
      <w:r>
        <w:t>Pontos de Extensão</w:t>
      </w:r>
      <w:bookmarkEnd w:id="239"/>
    </w:p>
    <w:p w:rsidR="00761498" w:rsidRPr="00631C29" w:rsidRDefault="00631C29" w:rsidP="00B7421A">
      <w:pPr>
        <w:pStyle w:val="Instruo"/>
        <w:rPr>
          <w:i w:val="0"/>
          <w:color w:val="000000"/>
        </w:rPr>
      </w:pPr>
      <w:r w:rsidRPr="00631C29">
        <w:rPr>
          <w:i w:val="0"/>
          <w:color w:val="000000"/>
        </w:rPr>
        <w:t>Não há.</w:t>
      </w:r>
    </w:p>
    <w:p w:rsidR="00761498" w:rsidRPr="00631C29" w:rsidRDefault="00761498" w:rsidP="00631C29">
      <w:pPr>
        <w:pStyle w:val="Instruo"/>
        <w:rPr>
          <w:i w:val="0"/>
          <w:color w:val="000000"/>
        </w:rPr>
      </w:pPr>
    </w:p>
    <w:p w:rsidR="00761498" w:rsidRDefault="00761498">
      <w:pPr>
        <w:pStyle w:val="Heading1"/>
      </w:pPr>
      <w:bookmarkStart w:id="240" w:name="_Toc499720782"/>
      <w:r>
        <w:t>oBservações</w:t>
      </w:r>
      <w:bookmarkEnd w:id="240"/>
    </w:p>
    <w:p w:rsidR="00761498" w:rsidRPr="00B7421A" w:rsidRDefault="00B7421A" w:rsidP="00B7421A">
      <w:pPr>
        <w:pStyle w:val="Instruo"/>
        <w:numPr>
          <w:ins w:id="241" w:author="adnely.oliveira" w:date="2005-05-19T13:26:00Z"/>
        </w:numPr>
        <w:rPr>
          <w:i w:val="0"/>
          <w:color w:val="000000"/>
        </w:rPr>
      </w:pPr>
      <w:r w:rsidRPr="00B7421A">
        <w:rPr>
          <w:i w:val="0"/>
          <w:color w:val="000000"/>
        </w:rPr>
        <w:t>Não há.</w:t>
      </w:r>
    </w:p>
    <w:sectPr w:rsidR="00761498" w:rsidRPr="00B7421A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DED" w:rsidRDefault="00242DED">
      <w:r>
        <w:separator/>
      </w:r>
    </w:p>
  </w:endnote>
  <w:endnote w:type="continuationSeparator" w:id="0">
    <w:p w:rsidR="00242DED" w:rsidRDefault="00242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7DB" w:rsidRDefault="008957DB" w:rsidP="00E325B8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57DB" w:rsidRDefault="008957DB" w:rsidP="00E325B8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498" w:rsidRDefault="00761498">
    <w:pPr>
      <w:pStyle w:val="Footer"/>
    </w:pPr>
  </w:p>
  <w:tbl>
    <w:tblPr>
      <w:tblW w:w="5000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254"/>
      <w:gridCol w:w="1692"/>
      <w:gridCol w:w="1692"/>
    </w:tblGrid>
    <w:tr w:rsidR="00761498" w:rsidTr="00756D4D">
      <w:trPr>
        <w:cantSplit/>
      </w:trPr>
      <w:tc>
        <w:tcPr>
          <w:tcW w:w="3244" w:type="pct"/>
        </w:tcPr>
        <w:p w:rsidR="00761498" w:rsidRDefault="00631C29">
          <w:pPr>
            <w:pStyle w:val="Footer"/>
            <w:jc w:val="left"/>
          </w:pPr>
          <w:proofErr w:type="spellStart"/>
          <w:r>
            <w:t>SisP</w:t>
          </w:r>
          <w:r w:rsidR="00B7421A">
            <w:t>AT</w:t>
          </w:r>
          <w:proofErr w:type="spellEnd"/>
          <w:r w:rsidR="00B7421A">
            <w:t xml:space="preserve"> </w:t>
          </w:r>
          <w:r>
            <w:t>–</w:t>
          </w:r>
          <w:r w:rsidR="00B7421A">
            <w:t xml:space="preserve"> </w:t>
          </w:r>
          <w:r>
            <w:t>Sistema de Patrim</w:t>
          </w:r>
          <w:r w:rsidR="00B7421A">
            <w:t>ônio</w:t>
          </w:r>
        </w:p>
      </w:tc>
      <w:tc>
        <w:tcPr>
          <w:tcW w:w="878" w:type="pct"/>
          <w:vAlign w:val="center"/>
        </w:tcPr>
        <w:p w:rsidR="00761498" w:rsidRDefault="00761498">
          <w:pPr>
            <w:pStyle w:val="Footer"/>
            <w:jc w:val="center"/>
            <w:rPr>
              <w:lang w:val="pt-PT"/>
            </w:rPr>
          </w:pPr>
        </w:p>
      </w:tc>
      <w:tc>
        <w:tcPr>
          <w:tcW w:w="878" w:type="pct"/>
          <w:vAlign w:val="center"/>
        </w:tcPr>
        <w:p w:rsidR="00761498" w:rsidRDefault="00761498" w:rsidP="00756D4D">
          <w:pPr>
            <w:pStyle w:val="Footer"/>
            <w:jc w:val="right"/>
          </w:pPr>
          <w:r>
            <w:rPr>
              <w:lang w:val="pt-PT"/>
            </w:rPr>
            <w:t>Pág</w:t>
          </w:r>
          <w:r w:rsidR="00756D4D">
            <w:rPr>
              <w:lang w:val="pt-PT"/>
            </w:rPr>
            <w:t>ina</w:t>
          </w:r>
          <w:r>
            <w:rPr>
              <w:lang w:val="pt-PT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46343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fldSimple w:instr=" NUMPAGES ">
            <w:r w:rsidR="00B46343">
              <w:rPr>
                <w:noProof/>
              </w:rPr>
              <w:t>5</w:t>
            </w:r>
          </w:fldSimple>
        </w:p>
      </w:tc>
    </w:tr>
  </w:tbl>
  <w:p w:rsidR="00761498" w:rsidRDefault="007614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DED" w:rsidRDefault="00242DED">
      <w:r>
        <w:separator/>
      </w:r>
    </w:p>
  </w:footnote>
  <w:footnote w:type="continuationSeparator" w:id="0">
    <w:p w:rsidR="00242DED" w:rsidRDefault="00242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7DB" w:rsidRDefault="008957DB" w:rsidP="00E325B8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57DB" w:rsidRDefault="008957DB" w:rsidP="00E325B8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7DB" w:rsidRDefault="008957DB" w:rsidP="00E325B8">
    <w:pPr>
      <w:tabs>
        <w:tab w:val="left" w:pos="2310"/>
        <w:tab w:val="center" w:pos="4072"/>
      </w:tabs>
      <w:ind w:right="360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29"/>
      <w:gridCol w:w="6783"/>
      <w:gridCol w:w="1426"/>
    </w:tblGrid>
    <w:tr w:rsidR="00761498" w:rsidTr="00756D4D">
      <w:trPr>
        <w:cantSplit/>
      </w:trPr>
      <w:tc>
        <w:tcPr>
          <w:tcW w:w="741" w:type="pct"/>
          <w:tcBorders>
            <w:bottom w:val="single" w:sz="12" w:space="0" w:color="auto"/>
          </w:tcBorders>
          <w:vAlign w:val="center"/>
        </w:tcPr>
        <w:p w:rsidR="00761498" w:rsidRDefault="00370B55" w:rsidP="008953A3">
          <w:pPr>
            <w:jc w:val="left"/>
            <w:rPr>
              <w:b/>
              <w:bCs/>
              <w:lang w:val="pt-PT"/>
            </w:rPr>
          </w:pPr>
          <w:r>
            <w:rPr>
              <w:noProof/>
            </w:rPr>
            <w:drawing>
              <wp:inline distT="0" distB="0" distL="0" distR="0" wp14:anchorId="0E72DA69" wp14:editId="6731A13E">
                <wp:extent cx="447675" cy="561975"/>
                <wp:effectExtent l="0" t="0" r="9525" b="9525"/>
                <wp:docPr id="3" name="Imagem 3" descr="Descrição: brasao-tj-nov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Descrição: brasao-tj-nov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9" w:type="pct"/>
          <w:vAlign w:val="center"/>
        </w:tcPr>
        <w:p w:rsidR="00761498" w:rsidRPr="00756D4D" w:rsidRDefault="00761498">
          <w:pPr>
            <w:jc w:val="center"/>
            <w:rPr>
              <w:b/>
              <w:bCs/>
              <w:lang w:val="pt-PT"/>
            </w:rPr>
          </w:pPr>
          <w:r w:rsidRPr="00756D4D">
            <w:rPr>
              <w:b/>
            </w:rPr>
            <w:fldChar w:fldCharType="begin"/>
          </w:r>
          <w:r w:rsidRPr="00756D4D">
            <w:rPr>
              <w:b/>
            </w:rPr>
            <w:instrText>DOCPROPERTY TITLE</w:instrText>
          </w:r>
          <w:r w:rsidRPr="00756D4D">
            <w:rPr>
              <w:b/>
            </w:rPr>
            <w:fldChar w:fldCharType="separate"/>
          </w:r>
          <w:r w:rsidR="00931451">
            <w:rPr>
              <w:b/>
            </w:rPr>
            <w:t>Especificação de Caso de Uso</w:t>
          </w:r>
          <w:r w:rsidRPr="00756D4D">
            <w:rPr>
              <w:b/>
            </w:rPr>
            <w:fldChar w:fldCharType="end"/>
          </w:r>
        </w:p>
      </w:tc>
      <w:tc>
        <w:tcPr>
          <w:tcW w:w="741" w:type="pct"/>
          <w:vAlign w:val="center"/>
        </w:tcPr>
        <w:p w:rsidR="00761498" w:rsidRDefault="00761498" w:rsidP="008953A3">
          <w:pPr>
            <w:jc w:val="right"/>
            <w:rPr>
              <w:b/>
            </w:rPr>
          </w:pPr>
        </w:p>
      </w:tc>
    </w:tr>
  </w:tbl>
  <w:p w:rsidR="00761498" w:rsidRDefault="007614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837DE"/>
    <w:multiLevelType w:val="hybridMultilevel"/>
    <w:tmpl w:val="47AA9EEE"/>
    <w:lvl w:ilvl="0" w:tplc="476673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07F5BA8"/>
    <w:multiLevelType w:val="hybridMultilevel"/>
    <w:tmpl w:val="6ABAF99A"/>
    <w:lvl w:ilvl="0" w:tplc="810AF0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3A77A5C"/>
    <w:multiLevelType w:val="hybridMultilevel"/>
    <w:tmpl w:val="713EB310"/>
    <w:lvl w:ilvl="0" w:tplc="637AA2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160015"/>
    <w:multiLevelType w:val="hybridMultilevel"/>
    <w:tmpl w:val="58B6C4C6"/>
    <w:lvl w:ilvl="0" w:tplc="0CD6EA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21441E"/>
    <w:multiLevelType w:val="hybridMultilevel"/>
    <w:tmpl w:val="CDE2E642"/>
    <w:lvl w:ilvl="0" w:tplc="48323970">
      <w:start w:val="1"/>
      <w:numFmt w:val="decimal"/>
      <w:pStyle w:val="Heading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09734A"/>
    <w:multiLevelType w:val="hybridMultilevel"/>
    <w:tmpl w:val="713EB310"/>
    <w:lvl w:ilvl="0" w:tplc="637AA2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3F37BFE"/>
    <w:multiLevelType w:val="hybridMultilevel"/>
    <w:tmpl w:val="E320F924"/>
    <w:lvl w:ilvl="0" w:tplc="9B2095CA">
      <w:start w:val="1"/>
      <w:numFmt w:val="bullet"/>
      <w:pStyle w:val="Lis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133A1"/>
    <w:multiLevelType w:val="multilevel"/>
    <w:tmpl w:val="8DB82D3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0"/>
  </w:num>
  <w:num w:numId="10">
    <w:abstractNumId w:val="2"/>
  </w:num>
  <w:num w:numId="11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451"/>
    <w:rsid w:val="000168C2"/>
    <w:rsid w:val="00017A6F"/>
    <w:rsid w:val="00021B46"/>
    <w:rsid w:val="000B3A3F"/>
    <w:rsid w:val="000B6A2C"/>
    <w:rsid w:val="00103F29"/>
    <w:rsid w:val="00132C15"/>
    <w:rsid w:val="0014616F"/>
    <w:rsid w:val="001C6045"/>
    <w:rsid w:val="001F492D"/>
    <w:rsid w:val="00242DED"/>
    <w:rsid w:val="00244CAF"/>
    <w:rsid w:val="002528B6"/>
    <w:rsid w:val="002B7B8D"/>
    <w:rsid w:val="00365C8D"/>
    <w:rsid w:val="00370B55"/>
    <w:rsid w:val="00370F94"/>
    <w:rsid w:val="00381F81"/>
    <w:rsid w:val="003D213A"/>
    <w:rsid w:val="003E6D0E"/>
    <w:rsid w:val="00502421"/>
    <w:rsid w:val="00510A60"/>
    <w:rsid w:val="00535F9E"/>
    <w:rsid w:val="005B5A17"/>
    <w:rsid w:val="00602E30"/>
    <w:rsid w:val="0062404A"/>
    <w:rsid w:val="00631C29"/>
    <w:rsid w:val="00681521"/>
    <w:rsid w:val="006A2366"/>
    <w:rsid w:val="006F12BE"/>
    <w:rsid w:val="007406B4"/>
    <w:rsid w:val="00743147"/>
    <w:rsid w:val="00756D4D"/>
    <w:rsid w:val="00761498"/>
    <w:rsid w:val="007B5368"/>
    <w:rsid w:val="007C3FE2"/>
    <w:rsid w:val="008323A5"/>
    <w:rsid w:val="008953A3"/>
    <w:rsid w:val="008957DB"/>
    <w:rsid w:val="009278C6"/>
    <w:rsid w:val="00931451"/>
    <w:rsid w:val="009361A3"/>
    <w:rsid w:val="00963D64"/>
    <w:rsid w:val="009E2259"/>
    <w:rsid w:val="00AD2FE9"/>
    <w:rsid w:val="00B46343"/>
    <w:rsid w:val="00B47BFA"/>
    <w:rsid w:val="00B619C0"/>
    <w:rsid w:val="00B7421A"/>
    <w:rsid w:val="00B81F44"/>
    <w:rsid w:val="00BB57D1"/>
    <w:rsid w:val="00BC45A2"/>
    <w:rsid w:val="00C301BE"/>
    <w:rsid w:val="00C4712A"/>
    <w:rsid w:val="00C5172E"/>
    <w:rsid w:val="00CD222A"/>
    <w:rsid w:val="00D13BA0"/>
    <w:rsid w:val="00E325B8"/>
    <w:rsid w:val="00E60DD3"/>
    <w:rsid w:val="00E73E55"/>
    <w:rsid w:val="00E837B4"/>
    <w:rsid w:val="00E956E3"/>
    <w:rsid w:val="00EB5FF8"/>
    <w:rsid w:val="00F54780"/>
    <w:rsid w:val="00F8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E5AAC"/>
  <w15:docId w15:val="{2BEBD3ED-8118-43A8-8120-A68ECDB3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aliases w:val="h2,Level 2 Topic Heading,H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BodyText0">
    <w:name w:val="Body Text"/>
    <w:basedOn w:val="Normal"/>
    <w:pPr>
      <w:jc w:val="left"/>
    </w:pPr>
    <w:rPr>
      <w:lang w:val="pt-PT"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PageNumber">
    <w:name w:val="page number"/>
    <w:basedOn w:val="DefaultParagraphFont"/>
    <w:rsid w:val="008957DB"/>
    <w:rPr>
      <w:rFonts w:ascii="Arial" w:hAnsi="Arial"/>
      <w:sz w:val="20"/>
    </w:rPr>
  </w:style>
  <w:style w:type="paragraph" w:customStyle="1" w:styleId="PORTtexsecundario">
    <w:name w:val="PORT_tex secundario"/>
    <w:basedOn w:val="Normal"/>
    <w:rsid w:val="008957DB"/>
    <w:pPr>
      <w:ind w:left="378"/>
      <w:jc w:val="left"/>
    </w:pPr>
    <w:rPr>
      <w:rFonts w:cs="Times New Roman"/>
      <w:color w:val="auto"/>
      <w:lang w:val="es-ES" w:eastAsia="es-ES"/>
    </w:rPr>
  </w:style>
  <w:style w:type="paragraph" w:customStyle="1" w:styleId="PORTSubtituloportada">
    <w:name w:val="PORT_Subtitulo portada"/>
    <w:basedOn w:val="Normal"/>
    <w:rsid w:val="008957DB"/>
    <w:pPr>
      <w:ind w:left="378"/>
      <w:jc w:val="left"/>
    </w:pPr>
    <w:rPr>
      <w:rFonts w:cs="Times New Roman"/>
      <w:color w:val="00B0CA"/>
      <w:sz w:val="28"/>
      <w:lang w:val="es-ES" w:eastAsia="es-ES"/>
    </w:rPr>
  </w:style>
  <w:style w:type="paragraph" w:customStyle="1" w:styleId="PORTTITPORTADA">
    <w:name w:val="PORT_TIT.PORTADA"/>
    <w:basedOn w:val="Normal"/>
    <w:rsid w:val="008957DB"/>
    <w:pPr>
      <w:ind w:left="378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BalloonTextChar"/>
    <w:rsid w:val="00895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53A3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F87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ns.brandao\Desktop\Metodologia%20SESAU\2%20-%20Inicia&#231;&#227;o\ECU_AD_Especifica&#231;&#227;o_de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ECU_AD_Especificação_de_Caso_de_Uso.dot</Template>
  <TotalTime>8</TotalTime>
  <Pages>5</Pages>
  <Words>452</Words>
  <Characters>2444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Especificação de Caso de Uso</vt:lpstr>
      <vt:lpstr>Especificação de Caso de Uso</vt:lpstr>
    </vt:vector>
  </TitlesOfParts>
  <Manager>&lt;Sigla do Projeto&gt; - &lt;Nome do Projeto&gt;</Manager>
  <Company>Politec Global IT Services</Company>
  <LinksUpToDate>false</LinksUpToDate>
  <CharactersWithSpaces>2891</CharactersWithSpaces>
  <SharedDoc>false</SharedDoc>
  <HLinks>
    <vt:vector size="90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Versão &lt;X&gt;</dc:subject>
  <dc:creator>Willians de Alencar Brandão</dc:creator>
  <cp:lastModifiedBy>Kellison de Almeida</cp:lastModifiedBy>
  <cp:revision>3</cp:revision>
  <cp:lastPrinted>2005-05-05T18:34:00Z</cp:lastPrinted>
  <dcterms:created xsi:type="dcterms:W3CDTF">2017-11-29T15:04:00Z</dcterms:created>
  <dcterms:modified xsi:type="dcterms:W3CDTF">2017-11-29T15:12:00Z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ECU_AD_Especificação_de_Caso_de_Uso</vt:lpwstr>
  </property>
  <property fmtid="{D5CDD505-2E9C-101B-9397-08002B2CF9AE}" pid="3" name="Versão do Modelo">
    <vt:lpwstr>5</vt:lpwstr>
  </property>
  <property fmtid="{D5CDD505-2E9C-101B-9397-08002B2CF9AE}" pid="4" name="Área">
    <vt:lpwstr>Engenharia</vt:lpwstr>
  </property>
</Properties>
</file>